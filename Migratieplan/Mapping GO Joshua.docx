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C9036B" w:rsidRDefault="00F5061B" w:rsidP="007345FC">
      <w:pPr>
        <w:rPr>
          <w:rFonts w:ascii="Arial" w:hAnsi="Arial" w:cs="Arial"/>
          <w:sz w:val="40"/>
          <w:szCs w:val="40"/>
          <w:lang w:val="nl-NL"/>
        </w:rPr>
      </w:pPr>
      <w:proofErr w:type="spellStart"/>
      <w:r w:rsidRPr="00C9036B">
        <w:rPr>
          <w:rFonts w:ascii="Arial" w:hAnsi="Arial" w:cs="Arial"/>
          <w:sz w:val="40"/>
          <w:szCs w:val="40"/>
          <w:lang w:val="nl-NL"/>
        </w:rPr>
        <w:t>Mapping</w:t>
      </w:r>
      <w:proofErr w:type="spellEnd"/>
      <w:r w:rsidRPr="00C9036B">
        <w:rPr>
          <w:rFonts w:ascii="Arial" w:hAnsi="Arial" w:cs="Arial"/>
          <w:sz w:val="40"/>
          <w:szCs w:val="40"/>
          <w:lang w:val="nl-NL"/>
        </w:rPr>
        <w:t xml:space="preserve"> </w:t>
      </w:r>
      <w:r w:rsidR="00C9036B">
        <w:rPr>
          <w:rFonts w:ascii="Arial" w:hAnsi="Arial" w:cs="Arial"/>
          <w:sz w:val="40"/>
          <w:szCs w:val="40"/>
          <w:lang w:val="nl-NL"/>
        </w:rPr>
        <w:t>OP</w:t>
      </w:r>
      <w:bookmarkStart w:id="0" w:name="_GoBack"/>
      <w:bookmarkEnd w:id="0"/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p w:rsidR="00F5061B" w:rsidRPr="00C9036B" w:rsidRDefault="00F5061B" w:rsidP="007345FC">
      <w:pPr>
        <w:rPr>
          <w:rFonts w:ascii="Arial" w:hAnsi="Arial" w:cs="Arial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472"/>
        <w:gridCol w:w="1344"/>
        <w:gridCol w:w="1417"/>
        <w:gridCol w:w="1560"/>
        <w:gridCol w:w="2160"/>
        <w:gridCol w:w="1512"/>
        <w:gridCol w:w="900"/>
        <w:gridCol w:w="2550"/>
        <w:tblGridChange w:id="1">
          <w:tblGrid>
            <w:gridCol w:w="1116"/>
            <w:gridCol w:w="1472"/>
            <w:gridCol w:w="1134"/>
            <w:gridCol w:w="210"/>
            <w:gridCol w:w="1207"/>
            <w:gridCol w:w="210"/>
            <w:gridCol w:w="1207"/>
            <w:gridCol w:w="353"/>
            <w:gridCol w:w="1065"/>
            <w:gridCol w:w="1095"/>
            <w:gridCol w:w="417"/>
            <w:gridCol w:w="900"/>
            <w:gridCol w:w="195"/>
            <w:gridCol w:w="900"/>
            <w:gridCol w:w="1455"/>
            <w:gridCol w:w="1095"/>
          </w:tblGrid>
        </w:tblGridChange>
      </w:tblGrid>
      <w:tr w:rsidR="00F5061B" w:rsidRPr="00C9036B" w:rsidTr="006A7A65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Target Column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Table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Source 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Data-type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Pr="00C9036B" w:rsidRDefault="00F5061B">
            <w:pPr>
              <w:pStyle w:val="TableHead"/>
              <w:jc w:val="center"/>
              <w:rPr>
                <w:rFonts w:cs="Arial"/>
              </w:rPr>
            </w:pPr>
            <w:r w:rsidRPr="00C9036B">
              <w:rPr>
                <w:rFonts w:cs="Arial"/>
              </w:rPr>
              <w:t>Data Issues/Quality/Comments</w:t>
            </w:r>
          </w:p>
        </w:tc>
      </w:tr>
      <w:tr w:rsidR="00F5061B" w:rsidRPr="00C9036B" w:rsidTr="006A7A65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Name of target table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target table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target column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Name of the Source table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Column in source table where you would get this data from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Data type for this source column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Pr="00C9036B" w:rsidRDefault="00F5061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 xml:space="preserve">Used to document Not null, value if looked up, upper case, </w:t>
            </w:r>
            <w:proofErr w:type="spellStart"/>
            <w:r w:rsidRPr="00C9036B">
              <w:rPr>
                <w:rFonts w:cs="Arial"/>
                <w:bCs/>
              </w:rPr>
              <w:t>pk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fk</w:t>
            </w:r>
            <w:proofErr w:type="spellEnd"/>
            <w:r w:rsidRPr="00C9036B">
              <w:rPr>
                <w:rFonts w:cs="Arial"/>
                <w:bCs/>
              </w:rPr>
              <w:t xml:space="preserve">, </w:t>
            </w:r>
            <w:proofErr w:type="spellStart"/>
            <w:r w:rsidRPr="00C9036B">
              <w:rPr>
                <w:rFonts w:cs="Arial"/>
                <w:bCs/>
              </w:rPr>
              <w:t>etc</w:t>
            </w:r>
            <w:proofErr w:type="spellEnd"/>
            <w:r w:rsidRPr="00C9036B">
              <w:rPr>
                <w:rFonts w:cs="Arial"/>
                <w:bCs/>
              </w:rPr>
              <w:t>…comments, issues</w:t>
            </w:r>
          </w:p>
        </w:tc>
      </w:tr>
      <w:tr w:rsidR="0056224E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Order_</w:t>
            </w:r>
            <w:ins w:id="2" w:author="cas ros" w:date="2018-03-13T11:28:00Z">
              <w:r w:rsidR="0023325B">
                <w:rPr>
                  <w:rFonts w:cs="Arial"/>
                  <w:bCs/>
                </w:rPr>
                <w:t>i</w:t>
              </w:r>
            </w:ins>
            <w:del w:id="3" w:author="cas ros" w:date="2018-03-13T11:28:00Z">
              <w:r w:rsidDel="0023325B">
                <w:rPr>
                  <w:rFonts w:cs="Arial"/>
                  <w:bCs/>
                </w:rPr>
                <w:delText>I</w:delText>
              </w:r>
            </w:del>
            <w:r>
              <w:rPr>
                <w:rFonts w:cs="Arial"/>
                <w:bCs/>
              </w:rPr>
              <w:t>tem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Order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Product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Product_id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rPr>
          <w:trHeight w:val="26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Order_Details</w:t>
            </w:r>
            <w:proofErr w:type="spellEnd"/>
            <w:del w:id="4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Sales_Order_Item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Quantity</w:t>
            </w:r>
            <w:del w:id="5" w:author="cas ros" w:date="2018-03-13T11:22:00Z">
              <w:r w:rsidRPr="00C9036B" w:rsidDel="0056224E">
                <w:rPr>
                  <w:rFonts w:cs="Arial"/>
                  <w:bCs/>
                </w:rPr>
                <w:delText xml:space="preserve"> / Quantity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  <w:del w:id="6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7" w:author="cas ros" w:date="2018-03-13T11:22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26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ins w:id="8" w:author="cas ros" w:date="2018-03-13T11:22:00Z">
              <w:r w:rsidRPr="00C9036B">
                <w:rPr>
                  <w:rFonts w:cs="Arial"/>
                  <w:bCs/>
                </w:rPr>
                <w:t>Sales_Order_Item</w:t>
              </w:r>
            </w:ins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ins w:id="9" w:author="cas ros" w:date="2018-03-13T11:22:00Z">
              <w:r w:rsidRPr="00C9036B">
                <w:rPr>
                  <w:rFonts w:cs="Arial"/>
                  <w:bCs/>
                </w:rPr>
                <w:t>Quantity</w:t>
              </w:r>
            </w:ins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>
            <w:pPr>
              <w:pStyle w:val="Header"/>
              <w:rPr>
                <w:rFonts w:ascii="Arial" w:hAnsi="Arial" w:cs="Arial"/>
                <w:bCs/>
              </w:rPr>
            </w:pPr>
            <w:ins w:id="10" w:author="cas ros" w:date="2018-03-13T11:22:00Z">
              <w:r>
                <w:rPr>
                  <w:rFonts w:ascii="Arial" w:hAnsi="Arial"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TableBody"/>
              <w:rPr>
                <w:rFonts w:cs="Arial"/>
                <w:bCs/>
              </w:rPr>
            </w:pPr>
            <w:r w:rsidRPr="00C9036B">
              <w:rPr>
                <w:rFonts w:cs="Arial"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Sales_Order_Item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  <w:proofErr w:type="spellStart"/>
            <w:r w:rsidRPr="00C9036B">
              <w:rPr>
                <w:rFonts w:cs="Arial"/>
                <w:bCs/>
              </w:rPr>
              <w:t>Ship_date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1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12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ype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Product_type_en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4179A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</w:t>
            </w:r>
            <w:ins w:id="13" w:author="cas ros" w:date="2018-03-13T11:28:00Z">
              <w:r w:rsidR="0023325B">
                <w:rPr>
                  <w:rFonts w:cs="Arial"/>
                  <w:bCs/>
                </w:rPr>
                <w:t>l</w:t>
              </w:r>
            </w:ins>
            <w:del w:id="14" w:author="cas ros" w:date="2018-03-13T11:28:00Z">
              <w:r w:rsidDel="0023325B">
                <w:rPr>
                  <w:rFonts w:cs="Arial"/>
                  <w:bCs/>
                </w:rPr>
                <w:delText>l</w:delText>
              </w:r>
            </w:del>
            <w:r>
              <w:rPr>
                <w:rFonts w:cs="Arial"/>
                <w:bCs/>
              </w:rPr>
              <w:t>ine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C00ED4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4179A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Product_line_en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VARCHAR(80)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AB" w:rsidRPr="00C9036B" w:rsidRDefault="004179AB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3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15" w:author="cas ros" w:date="2018-03-13T11:23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Sales_staff_code</w:t>
            </w:r>
            <w:proofErr w:type="spellEnd"/>
            <w:del w:id="16" w:author="cas ros" w:date="2018-03-13T11:24:00Z">
              <w:r w:rsidDel="0056224E">
                <w:rPr>
                  <w:rFonts w:cs="Arial"/>
                  <w:bCs/>
                </w:rPr>
                <w:delText xml:space="preserve"> / Emp_id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17" w:author="cas ros" w:date="2018-03-13T11:23:00Z">
              <w:r w:rsidDel="0056224E">
                <w:rPr>
                  <w:rFonts w:ascii="Arial" w:hAnsi="Arial" w:cs="Arial"/>
                  <w:bCs/>
                </w:rPr>
                <w:delText xml:space="preserve"> / 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56224E" w:rsidRPr="00C9036B" w:rsidTr="006A7A65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18" w:author="cas ros" w:date="2018-03-13T11:23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19" w:author="cas ros" w:date="2018-03-13T11:24:00Z">
              <w:r>
                <w:rPr>
                  <w:rFonts w:cs="Arial"/>
                  <w:bCs/>
                </w:rPr>
                <w:t>Emp_id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20" w:author="cas ros" w:date="2018-03-13T11:23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3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emp_firstname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21" w:author="cas ros" w:date="2018-03-13T11:24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First_Name</w:t>
            </w:r>
            <w:proofErr w:type="spellEnd"/>
            <w:del w:id="22" w:author="cas ros" w:date="2018-03-13T11:25:00Z">
              <w:r w:rsidDel="0056224E">
                <w:rPr>
                  <w:rFonts w:cs="Arial"/>
                  <w:bCs/>
                </w:rPr>
                <w:delText xml:space="preserve"> / Emp_fname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NVARCHAR(25)</w:t>
            </w:r>
            <w:del w:id="23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rPr>
          <w:trHeight w:val="352"/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24" w:author="cas ros" w:date="2018-03-13T11:24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25" w:author="cas ros" w:date="2018-03-13T11:25:00Z">
              <w:r>
                <w:rPr>
                  <w:rFonts w:cs="Arial"/>
                  <w:bCs/>
                </w:rPr>
                <w:t>Emp_fname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26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27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28" w:author="cas ros" w:date="2018-03-13T11:25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29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0" w:author="cas ros" w:date="2018-03-13T11:25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D2437C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emp_lastname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1" w:author="cas ros" w:date="2018-03-13T11:25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D2437C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33" w:author="cas ros" w:date="2018-03-13T11:25:00Z">
              <w:r w:rsidDel="0056224E">
                <w:rPr>
                  <w:rFonts w:cs="Arial"/>
                  <w:bCs/>
                </w:rPr>
                <w:delText xml:space="preserve"> / 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Last_name</w:t>
            </w:r>
            <w:proofErr w:type="spellEnd"/>
            <w:del w:id="35" w:author="cas ros" w:date="2018-03-13T11:25:00Z">
              <w:r w:rsidDel="0056224E">
                <w:rPr>
                  <w:rFonts w:cs="Arial"/>
                  <w:bCs/>
                </w:rPr>
                <w:delText xml:space="preserve"> / Emp_lname</w:delText>
              </w:r>
            </w:del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NVARCHAR(30)</w:t>
            </w:r>
            <w:del w:id="37" w:author="cas ros" w:date="2018-03-13T11:25:00Z">
              <w:r w:rsidDel="0056224E">
                <w:rPr>
                  <w:rFonts w:ascii="Arial" w:hAnsi="Arial" w:cs="Arial"/>
                  <w:bCs/>
                </w:rPr>
                <w:delText xml:space="preserve"> / VARCHAR(255)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8" w:author="cas ros" w:date="2018-03-13T11:25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39" w:author="cas ros" w:date="2018-03-13T11:25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40" w:author="cas ros" w:date="2018-03-13T11:25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41" w:author="cas ros" w:date="2018-03-13T11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42" w:author="cas ros" w:date="2018-03-13T11:25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43" w:author="cas ros" w:date="2018-03-13T11:25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cas ros" w:date="2018-03-13T11:25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" w:author="cas ros" w:date="2018-03-13T11:25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ins w:id="47" w:author="cas ros" w:date="2018-03-13T11:25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" w:author="cas ros" w:date="2018-03-13T11:25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D2437C">
            <w:pPr>
              <w:pStyle w:val="TableBody"/>
              <w:rPr>
                <w:rFonts w:cs="Arial"/>
                <w:bCs/>
              </w:rPr>
            </w:pPr>
            <w:proofErr w:type="spellStart"/>
            <w:ins w:id="49" w:author="cas ros" w:date="2018-03-13T11:25:00Z">
              <w:r>
                <w:rPr>
                  <w:rFonts w:cs="Arial"/>
                  <w:bCs/>
                </w:rPr>
                <w:t>Emp_lname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cas ros" w:date="2018-03-13T11:25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D2437C">
            <w:pPr>
              <w:pStyle w:val="TableBody"/>
              <w:rPr>
                <w:rFonts w:cs="Arial"/>
                <w:bCs/>
              </w:rPr>
            </w:pPr>
            <w:ins w:id="51" w:author="cas ros" w:date="2018-03-13T11:25:00Z">
              <w:r>
                <w:rPr>
                  <w:rFonts w:cs="Arial"/>
                  <w:bCs/>
                </w:rPr>
                <w:t>VARCHAR(255)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cas ros" w:date="2018-03-13T11:25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cas ros" w:date="2018-03-13T11:25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" w:author="cas ros" w:date="2018-03-13T11:25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D2437C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Street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Zip_Code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Status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Ss_number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947FAF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start_date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Date_Hired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126755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126755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Termination_date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Birth_date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Bene_Health_ins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Bene_Life_Ins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Bene_day_Care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Employee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Salary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DOUBLE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phone_work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Work_phone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VARCHAR(6)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Extension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NVARCHAR(20)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fax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cv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55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3"/>
          <w:trPrChange w:id="56" w:author="cas ros" w:date="2018-03-13T11:26:00Z">
            <w:trPr>
              <w:gridAfter w:val="0"/>
              <w:trHeight w:val="353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57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8" w:author="cas ros" w:date="2018-03-13T11:26:00Z">
              <w:tcPr>
                <w:tcW w:w="147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manager_id</w:t>
            </w:r>
            <w:proofErr w:type="spellEnd"/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59" w:author="cas ros" w:date="2018-03-13T11:26:00Z">
              <w:tcPr>
                <w:tcW w:w="113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56224E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  <w:del w:id="61" w:author="cas ros" w:date="2018-03-13T11:27:00Z">
              <w:r w:rsidDel="0056224E">
                <w:rPr>
                  <w:rFonts w:cs="Arial"/>
                  <w:bCs/>
                </w:rPr>
                <w:delText xml:space="preserve"> / </w:delText>
              </w:r>
            </w:del>
            <w:del w:id="62" w:author="cas ros" w:date="2018-03-13T11:26:00Z">
              <w:r w:rsidDel="0056224E">
                <w:rPr>
                  <w:rFonts w:cs="Arial"/>
                  <w:bCs/>
                </w:rPr>
                <w:delText>Employee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del w:id="64" w:author="cas ros" w:date="2018-03-13T11:26:00Z">
              <w:r w:rsidDel="0056224E">
                <w:rPr>
                  <w:rFonts w:cs="Arial"/>
                  <w:bCs/>
                </w:rPr>
                <w:delText xml:space="preserve">Manager_id / </w:delText>
              </w:r>
            </w:del>
            <w:proofErr w:type="spellStart"/>
            <w:r>
              <w:rPr>
                <w:rFonts w:cs="Arial"/>
                <w:bCs/>
              </w:rPr>
              <w:t>Manager_code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6A7A65" w:rsidP="0056224E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  <w:del w:id="66" w:author="cas ros" w:date="2018-03-13T11:27:00Z">
              <w:r w:rsidDel="0056224E">
                <w:rPr>
                  <w:rFonts w:ascii="Arial" w:hAnsi="Arial" w:cs="Arial"/>
                  <w:bCs/>
                </w:rPr>
                <w:delText xml:space="preserve"> / </w:delText>
              </w:r>
            </w:del>
            <w:del w:id="67" w:author="cas ros" w:date="2018-03-13T11:26:00Z">
              <w:r w:rsidDel="0056224E">
                <w:rPr>
                  <w:rFonts w:ascii="Arial" w:hAnsi="Arial" w:cs="Arial"/>
                  <w:bCs/>
                </w:rPr>
                <w:delText>INT</w:delText>
              </w:r>
            </w:del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8" w:author="cas ros" w:date="2018-03-13T11:26:00Z">
              <w:tcPr>
                <w:tcW w:w="151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69" w:author="cas ros" w:date="2018-03-13T11:26:00Z">
              <w:tcPr>
                <w:tcW w:w="90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70" w:author="cas ros" w:date="2018-03-13T11:26:00Z">
              <w:tcPr>
                <w:tcW w:w="2550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36" w:type="dxa"/>
            <w:right w:w="36" w:type="dxa"/>
          </w:tblCellMar>
          <w:tblPrExChange w:id="71" w:author="cas ros" w:date="2018-03-13T11:2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36" w:type="dxa"/>
                <w:right w:w="36" w:type="dxa"/>
              </w:tblCellMar>
            </w:tblPrEx>
          </w:tblPrExChange>
        </w:tblPrEx>
        <w:trPr>
          <w:trHeight w:val="352"/>
          <w:trPrChange w:id="72" w:author="cas ros" w:date="2018-03-13T11:26:00Z">
            <w:trPr>
              <w:gridAfter w:val="0"/>
              <w:trHeight w:val="352"/>
            </w:trPr>
          </w:trPrChange>
        </w:trPr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tcPrChange w:id="73" w:author="cas ros" w:date="2018-03-13T11:26:00Z">
              <w:tcPr>
                <w:tcW w:w="1116" w:type="dxa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cas ros" w:date="2018-03-13T11:26:00Z">
              <w:tcPr>
                <w:tcW w:w="147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cas ros" w:date="2018-03-13T11:26:00Z">
              <w:tcPr>
                <w:tcW w:w="113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ins w:id="77" w:author="cas ros" w:date="2018-03-13T11:26:00Z">
              <w:r>
                <w:rPr>
                  <w:rFonts w:cs="Arial"/>
                  <w:bCs/>
                </w:rPr>
                <w:t>Employee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" w:author="cas ros" w:date="2018-03-13T11:26:00Z">
              <w:tcPr>
                <w:tcW w:w="14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  <w:proofErr w:type="spellStart"/>
            <w:ins w:id="79" w:author="cas ros" w:date="2018-03-13T11:26:00Z">
              <w:r>
                <w:rPr>
                  <w:rFonts w:cs="Arial"/>
                  <w:bCs/>
                </w:rPr>
                <w:t>Manager_id</w:t>
              </w:r>
            </w:ins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cas ros" w:date="2018-03-13T11:26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6A7A65" w:rsidP="00B75F8B">
            <w:pPr>
              <w:pStyle w:val="TableBody"/>
              <w:rPr>
                <w:rFonts w:cs="Arial"/>
                <w:bCs/>
              </w:rPr>
            </w:pPr>
            <w:ins w:id="81" w:author="cas ros" w:date="2018-03-13T11:26:00Z">
              <w:r>
                <w:rPr>
                  <w:rFonts w:cs="Arial"/>
                  <w:bCs/>
                </w:rPr>
                <w:t>INT</w:t>
              </w:r>
            </w:ins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cas ros" w:date="2018-03-13T11:26:00Z">
              <w:tcPr>
                <w:tcW w:w="1512" w:type="dxa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cas ros" w:date="2018-03-13T11:26:00Z">
              <w:tcPr>
                <w:tcW w:w="900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cas ros" w:date="2018-03-13T11:26:00Z">
              <w:tcPr>
                <w:tcW w:w="2550" w:type="dxa"/>
                <w:gridSpan w:val="3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6224E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56224E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branch_code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24E" w:rsidRPr="00C9036B" w:rsidRDefault="0056224E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</w:t>
            </w:r>
            <w:ins w:id="85" w:author="cas ros" w:date="2018-03-13T11:28:00Z">
              <w:r w:rsidR="0023325B">
                <w:rPr>
                  <w:rFonts w:cs="Arial"/>
                  <w:bCs/>
                </w:rPr>
                <w:t>t</w:t>
              </w:r>
            </w:ins>
            <w:del w:id="86" w:author="cas ros" w:date="2018-03-13T11:28:00Z">
              <w:r w:rsidDel="0023325B">
                <w:rPr>
                  <w:rFonts w:cs="Arial"/>
                  <w:bCs/>
                </w:rPr>
                <w:delText>T</w:delText>
              </w:r>
            </w:del>
            <w:r>
              <w:rPr>
                <w:rFonts w:cs="Arial"/>
                <w:bCs/>
              </w:rPr>
              <w:t>arget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emp_id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Sales_Staff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SMALLINT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Sales_Year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Sales_Period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NVARCHAR(50)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product_number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Product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FLOAT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Sales_Target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Retailer_Code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Postion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pos_numb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C00ED4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PK</w:t>
            </w: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pos_abbr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jc w:val="center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pos_title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JOB_TITLE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VARCHAR(255)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min_salary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  <w:tr w:rsidR="00B75F8B" w:rsidRPr="00C9036B" w:rsidTr="006A7A65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23325B" w:rsidP="00B75F8B">
            <w:pPr>
              <w:pStyle w:val="TableBody"/>
              <w:rPr>
                <w:rFonts w:cs="Arial"/>
                <w:bCs/>
              </w:rPr>
            </w:pPr>
            <w:proofErr w:type="spellStart"/>
            <w:r>
              <w:rPr>
                <w:rFonts w:cs="Arial"/>
                <w:bCs/>
              </w:rPr>
              <w:t>max_salary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MAX_SALARY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Jobs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6A7A65" w:rsidP="00B75F8B">
            <w:pPr>
              <w:pStyle w:val="TableBody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F8B" w:rsidRPr="00C9036B" w:rsidRDefault="00B75F8B" w:rsidP="00B75F8B">
            <w:pPr>
              <w:pStyle w:val="TableBody"/>
              <w:rPr>
                <w:rFonts w:cs="Arial"/>
                <w:bCs/>
              </w:rPr>
            </w:pPr>
          </w:p>
        </w:tc>
      </w:tr>
    </w:tbl>
    <w:p w:rsidR="00F5061B" w:rsidRPr="00C9036B" w:rsidRDefault="00F5061B" w:rsidP="007345FC">
      <w:pPr>
        <w:rPr>
          <w:rFonts w:ascii="Arial" w:hAnsi="Arial" w:cs="Arial"/>
        </w:rPr>
      </w:pPr>
    </w:p>
    <w:sectPr w:rsidR="00F5061B" w:rsidRPr="00C9036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s ros">
    <w15:presenceInfo w15:providerId="Windows Live" w15:userId="92e411968f068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126755"/>
    <w:rsid w:val="0023325B"/>
    <w:rsid w:val="004179AB"/>
    <w:rsid w:val="0056224E"/>
    <w:rsid w:val="006A7A65"/>
    <w:rsid w:val="007345FC"/>
    <w:rsid w:val="00797F8D"/>
    <w:rsid w:val="008331CB"/>
    <w:rsid w:val="00947FAF"/>
    <w:rsid w:val="00AD68DC"/>
    <w:rsid w:val="00B37AC8"/>
    <w:rsid w:val="00B75F8B"/>
    <w:rsid w:val="00B870AE"/>
    <w:rsid w:val="00C00ED4"/>
    <w:rsid w:val="00C9036B"/>
    <w:rsid w:val="00D2437C"/>
    <w:rsid w:val="00DE2CD7"/>
    <w:rsid w:val="00E02C33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5F241-796F-42CE-9B8D-4AAD3B4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</dc:creator>
  <cp:keywords/>
  <dc:description/>
  <cp:lastModifiedBy>cas ros</cp:lastModifiedBy>
  <cp:revision>12</cp:revision>
  <dcterms:created xsi:type="dcterms:W3CDTF">2011-05-19T14:44:00Z</dcterms:created>
  <dcterms:modified xsi:type="dcterms:W3CDTF">2018-03-13T10:30:00Z</dcterms:modified>
</cp:coreProperties>
</file>